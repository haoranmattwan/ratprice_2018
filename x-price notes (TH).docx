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A02C" w14:textId="77777777" w:rsidR="001C300F" w:rsidDel="008E181C" w:rsidRDefault="008E181C">
      <w:pPr>
        <w:rPr>
          <w:del w:id="0" w:author="Cyrus Fletcher Kirkman" w:date="2019-09-07T11:48:00Z"/>
          <w:b/>
        </w:rPr>
      </w:pPr>
      <w:bookmarkStart w:id="1" w:name="_gjdgxs" w:colFirst="0" w:colLast="0"/>
      <w:bookmarkStart w:id="2" w:name="_GoBack"/>
      <w:bookmarkEnd w:id="1"/>
      <w:bookmarkEnd w:id="2"/>
      <w:r>
        <w:rPr>
          <w:b/>
        </w:rPr>
        <w:t xml:space="preserve">Procedure </w:t>
      </w:r>
    </w:p>
    <w:p w14:paraId="244B9FD6" w14:textId="77777777" w:rsidR="001C300F" w:rsidRDefault="001C300F"/>
    <w:p w14:paraId="043FA525" w14:textId="77777777" w:rsidR="001C300F" w:rsidRDefault="008E181C">
      <w:r>
        <w:t>CONC FR x (food) FR x (10-s social interaction)</w:t>
      </w:r>
    </w:p>
    <w:p w14:paraId="18AF2C19" w14:textId="77777777" w:rsidR="001C300F" w:rsidRDefault="001C300F"/>
    <w:p w14:paraId="133B82A4" w14:textId="77777777" w:rsidR="001C300F" w:rsidRDefault="008E181C">
      <w:r>
        <w:t>Phase 1: FR x (food) increases 1-256, while FR 1 (social)</w:t>
      </w:r>
    </w:p>
    <w:p w14:paraId="6D0F92F6" w14:textId="77777777" w:rsidR="001C300F" w:rsidRDefault="008E181C">
      <w:r>
        <w:t>Phase 2: FR x (social) increases 1-16 (or 32), while FR 1 (food)</w:t>
      </w:r>
    </w:p>
    <w:p w14:paraId="0985C8DA" w14:textId="77777777" w:rsidR="001C300F" w:rsidRDefault="008E181C">
      <w:r>
        <w:t>Phase 3: FR x (food) FR x (social) increase simultaneously, 1-64 (or 128)</w:t>
      </w:r>
    </w:p>
    <w:p w14:paraId="6C7712CF" w14:textId="77777777" w:rsidR="001C300F" w:rsidRDefault="008E181C">
      <w:r>
        <w:t>Phase 4: FR x (food) increases 1-2</w:t>
      </w:r>
      <w:ins w:id="3" w:author="Cyrus Fletcher Kirkman" w:date="2019-09-07T11:33:00Z">
        <w:r w:rsidR="004040CA">
          <w:t>5</w:t>
        </w:r>
      </w:ins>
      <w:r>
        <w:t>6 (or 512); no social</w:t>
      </w:r>
    </w:p>
    <w:p w14:paraId="2F197135" w14:textId="77777777" w:rsidR="001C300F" w:rsidRDefault="001C300F"/>
    <w:p w14:paraId="7E18C834" w14:textId="77777777" w:rsidR="001C300F" w:rsidRDefault="008E181C">
      <w:r>
        <w:t>The # sessions is in the table:</w:t>
      </w:r>
    </w:p>
    <w:p w14:paraId="17C57DCF" w14:textId="77777777" w:rsidR="001C300F" w:rsidRDefault="001C300F"/>
    <w:tbl>
      <w:tblPr>
        <w:tblStyle w:val="a"/>
        <w:tblW w:w="8960" w:type="dxa"/>
        <w:tblLayout w:type="fixed"/>
        <w:tblLook w:val="0400" w:firstRow="0" w:lastRow="0" w:firstColumn="0" w:lastColumn="0" w:noHBand="0" w:noVBand="1"/>
      </w:tblPr>
      <w:tblGrid>
        <w:gridCol w:w="1300"/>
        <w:gridCol w:w="2460"/>
        <w:gridCol w:w="1300"/>
        <w:gridCol w:w="1300"/>
        <w:gridCol w:w="1300"/>
        <w:gridCol w:w="1300"/>
      </w:tblGrid>
      <w:tr w:rsidR="001C300F" w14:paraId="03921EB1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83F0D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788D3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Condition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8DBD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6DB76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E3095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AA17E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 8</w:t>
            </w:r>
          </w:p>
        </w:tc>
      </w:tr>
      <w:tr w:rsidR="001C300F" w14:paraId="44B78DE4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01D75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6CAF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Baseline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59883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89C34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D3CBA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F6A22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C300F" w14:paraId="1382055D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B4143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39496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Phase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811E3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311AD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9D604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42BD2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1C300F" w14:paraId="1CB0E91C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46DBD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2EB43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Baseline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85012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47737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E470E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8D3C3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C300F" w14:paraId="0FCAFF36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BA805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9A147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Phase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D1C5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57066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5F2BE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E15E6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C300F" w14:paraId="4CC6EB97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D6865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AEA3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Baseline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48462D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91267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3BC08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144BD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1C300F" w14:paraId="2A9DD058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8CD0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E8931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Phase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1FC1D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199CE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679A8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60BC2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1C300F" w14:paraId="1FC7CC30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E82A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733D4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Baseline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C5331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03D11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38CD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F01E1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1C300F" w14:paraId="5E479B44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11E74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A27AD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Phase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0E207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BF9A3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CCE9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F9A8" w14:textId="77777777" w:rsidR="001C300F" w:rsidRDefault="008E1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7C1C55A4" w14:textId="77777777" w:rsidR="001C300F" w:rsidRDefault="001C300F"/>
    <w:p w14:paraId="660E81E4" w14:textId="77777777" w:rsidR="001C300F" w:rsidRDefault="001C300F"/>
    <w:p w14:paraId="5599F7D8" w14:textId="77777777" w:rsidR="001C300F" w:rsidRDefault="008E181C">
      <w:pPr>
        <w:rPr>
          <w:b/>
        </w:rPr>
      </w:pPr>
      <w:r>
        <w:rPr>
          <w:b/>
        </w:rPr>
        <w:t>Other procedural details:</w:t>
      </w:r>
    </w:p>
    <w:p w14:paraId="0EC60884" w14:textId="77777777" w:rsidR="001C300F" w:rsidRDefault="008E181C">
      <w:r>
        <w:t>How long did trials last?</w:t>
      </w:r>
      <w:r w:rsidR="004040CA">
        <w:t xml:space="preserve"> </w:t>
      </w:r>
      <w:ins w:id="4" w:author="Cyrus Fletcher Kirkman" w:date="2019-09-07T11:33:00Z">
        <w:r w:rsidR="004040CA">
          <w:t>Trials lasted until we saw stable responding (no upwards or downwards trends</w:t>
        </w:r>
      </w:ins>
      <w:ins w:id="5" w:author="Cyrus Fletcher Kirkman" w:date="2019-09-07T11:34:00Z">
        <w:r w:rsidR="004040CA">
          <w:t>)</w:t>
        </w:r>
      </w:ins>
      <w:ins w:id="6" w:author="Cyrus Fletcher Kirkman" w:date="2019-09-07T11:33:00Z">
        <w:r w:rsidR="004040CA">
          <w:t xml:space="preserve"> for four consecutive sessions</w:t>
        </w:r>
      </w:ins>
      <w:ins w:id="7" w:author="Cyrus Fletcher Kirkman" w:date="2019-09-07T11:34:00Z">
        <w:r w:rsidR="004040CA">
          <w:t>. There was usually fairly stable responding for each rat in the BL FR1:FR1 conditions.</w:t>
        </w:r>
      </w:ins>
      <w:del w:id="8" w:author="Cyrus Fletcher Kirkman" w:date="2019-09-07T11:33:00Z">
        <w:r w:rsidR="004040CA" w:rsidDel="004040CA">
          <w:delText>60</w:delText>
        </w:r>
      </w:del>
    </w:p>
    <w:p w14:paraId="5E416AC5" w14:textId="77777777" w:rsidR="001C300F" w:rsidRDefault="008E181C">
      <w:r>
        <w:t>Was there an ITI?</w:t>
      </w:r>
      <w:ins w:id="9" w:author="Cyrus Fletcher Kirkman" w:date="2019-09-07T11:35:00Z">
        <w:r w:rsidR="00D248A8">
          <w:t xml:space="preserve"> Not sure if</w:t>
        </w:r>
        <w:r w:rsidR="004040CA">
          <w:t xml:space="preserve"> program measured ITI</w:t>
        </w:r>
      </w:ins>
      <w:ins w:id="10" w:author="Cyrus Fletcher Kirkman" w:date="2019-09-07T12:16:00Z">
        <w:r w:rsidR="00D248A8">
          <w:t>,</w:t>
        </w:r>
      </w:ins>
      <w:ins w:id="11" w:author="Cyrus Fletcher Kirkman" w:date="2019-09-07T11:35:00Z">
        <w:r w:rsidR="004040CA">
          <w:t xml:space="preserve"> but we didn’t record them in our data files.</w:t>
        </w:r>
      </w:ins>
    </w:p>
    <w:p w14:paraId="0EA9F7F6" w14:textId="77777777" w:rsidR="001C300F" w:rsidRDefault="008E181C">
      <w:r>
        <w:t xml:space="preserve">Stimuli? </w:t>
      </w:r>
      <w:ins w:id="12" w:author="Cyrus Fletcher Kirkman" w:date="2019-09-07T11:37:00Z">
        <w:r w:rsidR="004040CA">
          <w:t>Tone and light with both food and social; tone for social was</w:t>
        </w:r>
      </w:ins>
      <w:ins w:id="13" w:author="Cyrus Fletcher Kirkman" w:date="2019-09-07T11:38:00Z">
        <w:r w:rsidR="004040CA">
          <w:t xml:space="preserve"> relatively</w:t>
        </w:r>
      </w:ins>
      <w:ins w:id="14" w:author="Cyrus Fletcher Kirkman" w:date="2019-09-07T11:37:00Z">
        <w:r w:rsidR="004040CA">
          <w:t xml:space="preserve"> longer and paired with the </w:t>
        </w:r>
      </w:ins>
      <w:ins w:id="15" w:author="Cyrus Fletcher Kirkman" w:date="2019-09-07T11:38:00Z">
        <w:r w:rsidR="004040CA">
          <w:t xml:space="preserve">loud </w:t>
        </w:r>
      </w:ins>
      <w:ins w:id="16" w:author="Cyrus Fletcher Kirkman" w:date="2019-09-07T11:37:00Z">
        <w:r w:rsidR="004040CA">
          <w:t>sound of the door opening.</w:t>
        </w:r>
      </w:ins>
    </w:p>
    <w:p w14:paraId="299A5D87" w14:textId="77777777" w:rsidR="001C300F" w:rsidRDefault="008E181C">
      <w:r>
        <w:t xml:space="preserve">Deprivation? </w:t>
      </w:r>
      <w:ins w:id="17" w:author="Cyrus Fletcher Kirkman" w:date="2019-09-07T11:39:00Z">
        <w:r w:rsidR="004040CA">
          <w:t xml:space="preserve">Social and food deprivation for all rats w/ 60m </w:t>
        </w:r>
      </w:ins>
      <w:ins w:id="18" w:author="Cyrus Fletcher Kirkman" w:date="2019-09-07T11:40:00Z">
        <w:r w:rsidR="004040CA">
          <w:t xml:space="preserve">access to </w:t>
        </w:r>
      </w:ins>
      <w:ins w:id="19" w:author="Cyrus Fletcher Kirkman" w:date="2019-09-07T11:39:00Z">
        <w:r w:rsidR="004040CA">
          <w:t xml:space="preserve">SR+/FR+ </w:t>
        </w:r>
      </w:ins>
      <w:ins w:id="20" w:author="Cyrus Fletcher Kirkman" w:date="2019-09-07T11:40:00Z">
        <w:r w:rsidR="004040CA">
          <w:t xml:space="preserve">in communal cage </w:t>
        </w:r>
      </w:ins>
      <w:ins w:id="21" w:author="Cyrus Fletcher Kirkman" w:date="2019-09-07T11:41:00Z">
        <w:r w:rsidR="004040CA">
          <w:t xml:space="preserve">(trapped and free rat partners) </w:t>
        </w:r>
      </w:ins>
      <w:ins w:id="22" w:author="Cyrus Fletcher Kirkman" w:date="2019-09-07T11:40:00Z">
        <w:r w:rsidR="004040CA">
          <w:t xml:space="preserve">shortly after </w:t>
        </w:r>
      </w:ins>
      <w:ins w:id="23" w:author="Cyrus Fletcher Kirkman" w:date="2019-09-07T11:41:00Z">
        <w:r w:rsidR="004040CA">
          <w:t xml:space="preserve">completion of trial. </w:t>
        </w:r>
      </w:ins>
    </w:p>
    <w:p w14:paraId="2202D09F" w14:textId="77777777" w:rsidR="001C300F" w:rsidRDefault="008E181C">
      <w:r>
        <w:t xml:space="preserve">Session length? </w:t>
      </w:r>
      <w:ins w:id="24" w:author="Cyrus Fletcher Kirkman" w:date="2019-09-07T11:41:00Z">
        <w:r w:rsidR="004040CA">
          <w:t>60 m</w:t>
        </w:r>
      </w:ins>
    </w:p>
    <w:p w14:paraId="610A2FAA" w14:textId="77777777" w:rsidR="001C300F" w:rsidRDefault="008E181C">
      <w:r>
        <w:t xml:space="preserve">What happened if the session timer elapsed during a trial? </w:t>
      </w:r>
      <w:ins w:id="25" w:author="Cyrus Fletcher Kirkman" w:date="2019-09-07T11:42:00Z">
        <w:r w:rsidR="004040CA">
          <w:t>Free rats were remo</w:t>
        </w:r>
        <w:r>
          <w:t>ved as soon as session timer elapsed, even if it elapsed during a social interaction. Trapped rats were removed after free rat was secured individual cage.</w:t>
        </w:r>
      </w:ins>
    </w:p>
    <w:p w14:paraId="5ED366AC" w14:textId="77777777" w:rsidR="001C300F" w:rsidRDefault="008E181C">
      <w:r>
        <w:t>Criteria for ending a phase?</w:t>
      </w:r>
      <w:ins w:id="26" w:author="Cyrus Fletcher Kirkman" w:date="2019-09-07T11:45:00Z">
        <w:r>
          <w:t xml:space="preserve"> 0 target reinforces (i.e. </w:t>
        </w:r>
      </w:ins>
      <w:ins w:id="27" w:author="Cyrus Fletcher Kirkman" w:date="2019-09-07T11:46:00Z">
        <w:r>
          <w:t>reinforces</w:t>
        </w:r>
      </w:ins>
      <w:ins w:id="28" w:author="Cyrus Fletcher Kirkman" w:date="2019-09-07T11:45:00Z">
        <w:r>
          <w:t xml:space="preserve"> with manipulated cost) earned in a session</w:t>
        </w:r>
      </w:ins>
      <w:ins w:id="29" w:author="Cyrus Fletcher Kirkman" w:date="2019-09-07T11:46:00Z">
        <w:r>
          <w:t xml:space="preserve">, and during simultaneous SR+/FR+ FR increase </w:t>
        </w:r>
      </w:ins>
      <w:ins w:id="30" w:author="Cyrus Fletcher Kirkman" w:date="2019-09-07T11:49:00Z">
        <w:r>
          <w:t xml:space="preserve">(Phase 3) </w:t>
        </w:r>
      </w:ins>
      <w:ins w:id="31" w:author="Cyrus Fletcher Kirkman" w:date="2019-09-07T11:46:00Z">
        <w:r>
          <w:t>criteria was 0 earned SR+.</w:t>
        </w:r>
      </w:ins>
    </w:p>
    <w:p w14:paraId="6F16AD1F" w14:textId="77777777" w:rsidR="001C300F" w:rsidDel="008E181C" w:rsidRDefault="008E181C">
      <w:pPr>
        <w:rPr>
          <w:del w:id="32" w:author="Cyrus Fletcher Kirkman" w:date="2019-09-07T11:48:00Z"/>
        </w:rPr>
      </w:pPr>
      <w:r>
        <w:t xml:space="preserve">How many days per week was the experiment run? </w:t>
      </w:r>
      <w:ins w:id="33" w:author="Cyrus Fletcher Kirkman" w:date="2019-09-07T11:46:00Z">
        <w:r>
          <w:t xml:space="preserve">Five </w:t>
        </w:r>
      </w:ins>
      <w:ins w:id="34" w:author="Cyrus Fletcher Kirkman" w:date="2019-09-07T11:47:00Z">
        <w:r>
          <w:t>mornings</w:t>
        </w:r>
      </w:ins>
      <w:ins w:id="35" w:author="Cyrus Fletcher Kirkman" w:date="2019-09-07T11:46:00Z">
        <w:r>
          <w:t xml:space="preserve"> per week, M-F</w:t>
        </w:r>
      </w:ins>
      <w:ins w:id="36" w:author="Cyrus Fletcher Kirkman" w:date="2019-09-07T11:47:00Z">
        <w:r>
          <w:t xml:space="preserve"> 8:00-12:00 during summer and 9:00-13:00 during semester</w:t>
        </w:r>
      </w:ins>
    </w:p>
    <w:p w14:paraId="53FC79E4" w14:textId="77777777" w:rsidR="008E181C" w:rsidRDefault="008E181C">
      <w:pPr>
        <w:rPr>
          <w:ins w:id="37" w:author="Cyrus Fletcher Kirkman" w:date="2019-09-07T11:48:00Z"/>
        </w:rPr>
      </w:pPr>
    </w:p>
    <w:p w14:paraId="17DD14F2" w14:textId="77777777" w:rsidR="001C300F" w:rsidDel="008E181C" w:rsidRDefault="001C300F">
      <w:pPr>
        <w:rPr>
          <w:del w:id="38" w:author="Cyrus Fletcher Kirkman" w:date="2019-09-07T11:48:00Z"/>
        </w:rPr>
      </w:pPr>
    </w:p>
    <w:p w14:paraId="177937B9" w14:textId="77777777" w:rsidR="001C300F" w:rsidRDefault="001C300F"/>
    <w:p w14:paraId="205B6357" w14:textId="77777777" w:rsidR="001C300F" w:rsidRDefault="008E181C">
      <w:pPr>
        <w:rPr>
          <w:b/>
        </w:rPr>
      </w:pPr>
      <w:r>
        <w:rPr>
          <w:b/>
        </w:rPr>
        <w:t>Data</w:t>
      </w:r>
    </w:p>
    <w:p w14:paraId="6CFEBDBF" w14:textId="77777777" w:rsidR="001C300F" w:rsidRDefault="008E181C">
      <w:r>
        <w:t xml:space="preserve">If I’m reading the data tables correctly, the data for Phase 3 seem odd - much higher SR+ for social than for food SR+.  Might these columns be reversed?  </w:t>
      </w:r>
      <w:ins w:id="39" w:author="Cyrus Fletcher Kirkman" w:date="2019-09-07T11:48:00Z">
        <w:r>
          <w:t xml:space="preserve">Yes, columns were reversed, good catch. We fixed the data for Phase 3 and everything should </w:t>
        </w:r>
      </w:ins>
      <w:ins w:id="40" w:author="Cyrus Fletcher Kirkman" w:date="2019-09-07T11:49:00Z">
        <w:r>
          <w:t xml:space="preserve">now </w:t>
        </w:r>
      </w:ins>
      <w:ins w:id="41" w:author="Cyrus Fletcher Kirkman" w:date="2019-09-07T11:48:00Z">
        <w:r>
          <w:t>be correct.</w:t>
        </w:r>
      </w:ins>
    </w:p>
    <w:sectPr w:rsidR="001C30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yrus Fletcher Kirkman">
    <w15:presenceInfo w15:providerId="None" w15:userId="Cyrus Fletcher Kirk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00F"/>
    <w:rsid w:val="001C300F"/>
    <w:rsid w:val="004040CA"/>
    <w:rsid w:val="008E181C"/>
    <w:rsid w:val="00D248A8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CE55"/>
  <w15:docId w15:val="{3856D4F7-A633-4813-B520-604B39B5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College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Fletcher Kirkman</dc:creator>
  <cp:lastModifiedBy>Microsoft Office User</cp:lastModifiedBy>
  <cp:revision>2</cp:revision>
  <dcterms:created xsi:type="dcterms:W3CDTF">2019-09-11T12:08:00Z</dcterms:created>
  <dcterms:modified xsi:type="dcterms:W3CDTF">2019-09-11T12:08:00Z</dcterms:modified>
</cp:coreProperties>
</file>